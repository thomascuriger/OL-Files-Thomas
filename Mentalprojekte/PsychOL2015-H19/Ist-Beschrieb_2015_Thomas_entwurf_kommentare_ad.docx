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98D992" w14:textId="77777777" w:rsidR="00FF5820" w:rsidRPr="009A0522" w:rsidRDefault="000030C6" w:rsidP="00DB119C">
      <w:pPr>
        <w:pStyle w:val="berschrift1"/>
        <w:jc w:val="both"/>
        <w:rPr>
          <w:rFonts w:ascii="Gisha" w:hAnsi="Gisha" w:cs="Gisha"/>
        </w:rPr>
      </w:pPr>
      <w:bookmarkStart w:id="0" w:name="_Toc245816126"/>
      <w:r w:rsidRPr="009A0522">
        <w:rPr>
          <w:rFonts w:ascii="Gisha" w:hAnsi="Gisha" w:cs="Gisha"/>
        </w:rPr>
        <w:t xml:space="preserve">1. </w:t>
      </w:r>
      <w:r w:rsidR="004C033B" w:rsidRPr="009A0522">
        <w:rPr>
          <w:rFonts w:ascii="Gisha" w:hAnsi="Gisha" w:cs="Gisha"/>
        </w:rPr>
        <w:t>Ist-Beschrieb</w:t>
      </w:r>
      <w:bookmarkEnd w:id="0"/>
    </w:p>
    <w:p w14:paraId="38DF9174" w14:textId="77777777" w:rsidR="00842AF0" w:rsidRPr="009A0522" w:rsidRDefault="00DD7F11" w:rsidP="00DB119C">
      <w:pPr>
        <w:pStyle w:val="berschrift3"/>
        <w:jc w:val="both"/>
        <w:rPr>
          <w:rFonts w:ascii="Gisha" w:hAnsi="Gisha" w:cs="Gisha"/>
        </w:rPr>
      </w:pPr>
      <w:bookmarkStart w:id="1" w:name="_Toc245816131"/>
      <w:r w:rsidRPr="009A0522">
        <w:rPr>
          <w:rFonts w:ascii="Gisha" w:hAnsi="Gisha" w:cs="Gisha"/>
        </w:rPr>
        <w:t>1.1</w:t>
      </w:r>
      <w:r w:rsidR="003C6273" w:rsidRPr="009A0522">
        <w:rPr>
          <w:rFonts w:ascii="Gisha" w:hAnsi="Gisha" w:cs="Gisha"/>
        </w:rPr>
        <w:t xml:space="preserve"> Vorbereitung</w:t>
      </w:r>
      <w:bookmarkEnd w:id="1"/>
    </w:p>
    <w:p w14:paraId="73DBD9B1" w14:textId="77777777" w:rsidR="009A0522" w:rsidRDefault="009A0522" w:rsidP="009A0522">
      <w:pPr>
        <w:rPr>
          <w:rFonts w:ascii="Gisha" w:hAnsi="Gisha" w:cs="Gisha"/>
        </w:rPr>
      </w:pPr>
      <w:bookmarkStart w:id="2" w:name="_Toc245816132"/>
      <w:r w:rsidRPr="009A0522">
        <w:rPr>
          <w:rFonts w:ascii="Gisha" w:hAnsi="Gisha" w:cs="Gisha"/>
        </w:rPr>
        <w:t>Einige Tage vor dem Wettkampf, beginne ich mich mit ihm zu befassen(je nach Vorfreude und Aufregung auch schon etwas früher). Eine halbe Stunde vor dem Star</w:t>
      </w:r>
      <w:r w:rsidR="00562DD2">
        <w:rPr>
          <w:rFonts w:ascii="Gisha" w:hAnsi="Gisha" w:cs="Gisha"/>
        </w:rPr>
        <w:t>t</w:t>
      </w:r>
      <w:r w:rsidRPr="009A0522">
        <w:rPr>
          <w:rFonts w:ascii="Gisha" w:hAnsi="Gisha" w:cs="Gisha"/>
        </w:rPr>
        <w:t xml:space="preserve"> beginne ich mich locker aufzuwärmen. Inbegriffen sind meist ca. 2-3 kurze Steigerungsläufe. Auch bei weniger wichtigen Läufen schaffe ich es meist mich in diesem letzten Teil der Vorbereitung ganz auf den Lauf zu fokussieren. So bin ich während dem Vorstart bereits voll konzentriert und lasse mich durch nichts beei</w:t>
      </w:r>
      <w:r w:rsidRPr="009A0522">
        <w:rPr>
          <w:rFonts w:ascii="Gisha" w:hAnsi="Gisha" w:cs="Gisha"/>
        </w:rPr>
        <w:t>n</w:t>
      </w:r>
      <w:r w:rsidRPr="009A0522">
        <w:rPr>
          <w:rFonts w:ascii="Gisha" w:hAnsi="Gisha" w:cs="Gisha"/>
        </w:rPr>
        <w:t>flussen(natürlich auch nicht durch die Kartenboxreihenfolge).</w:t>
      </w:r>
      <w:ins w:id="3" w:author="Alain Denzler" w:date="2014-11-20T11:46:00Z">
        <w:r w:rsidR="00562DD2">
          <w:rPr>
            <w:rFonts w:ascii="Gisha" w:hAnsi="Gisha" w:cs="Gisha"/>
          </w:rPr>
          <w:t>Was geht dir da durch den Kopf? Hast du technische Ziele, denkst du ans Resultat? Woran denkst du, wenn du dir keine Ziele gesetzt hast? Freust du dich auf den Wettkampf, bist du angespannt?</w:t>
        </w:r>
      </w:ins>
    </w:p>
    <w:p w14:paraId="543B513D" w14:textId="77777777" w:rsidR="009A0522" w:rsidRPr="009A0522" w:rsidRDefault="009A0522" w:rsidP="009A0522">
      <w:pPr>
        <w:pStyle w:val="berschrift3"/>
        <w:jc w:val="both"/>
        <w:rPr>
          <w:rFonts w:ascii="Gisha" w:hAnsi="Gisha" w:cs="Gisha"/>
        </w:rPr>
      </w:pPr>
      <w:bookmarkStart w:id="4" w:name="_Toc245816133"/>
      <w:bookmarkEnd w:id="2"/>
      <w:r>
        <w:rPr>
          <w:rFonts w:ascii="Gisha" w:hAnsi="Gisha" w:cs="Gisha"/>
        </w:rPr>
        <w:t>1.2</w:t>
      </w:r>
      <w:r w:rsidR="00FF574E" w:rsidRPr="009A0522">
        <w:rPr>
          <w:rFonts w:ascii="Gisha" w:hAnsi="Gisha" w:cs="Gisha"/>
        </w:rPr>
        <w:t xml:space="preserve"> Start</w:t>
      </w:r>
      <w:bookmarkStart w:id="5" w:name="_Toc245816135"/>
      <w:bookmarkEnd w:id="4"/>
    </w:p>
    <w:p w14:paraId="02A86768" w14:textId="7909B1A3" w:rsidR="009A0522" w:rsidRPr="009A0522" w:rsidRDefault="009A0522" w:rsidP="009A0522">
      <w:pPr>
        <w:rPr>
          <w:rFonts w:ascii="Gisha" w:hAnsi="Gisha" w:cs="Gisha"/>
        </w:rPr>
      </w:pPr>
      <w:r w:rsidRPr="009A0522">
        <w:rPr>
          <w:rFonts w:ascii="Gisha" w:hAnsi="Gisha" w:cs="Gisha"/>
        </w:rPr>
        <w:t>Meine früheren "Probleme" mit dem ersten Posten löse ich mit einem tieferen Tempo zu Beginn. Ich bremse meine schnellen Beine so gut es geht und setze mein Routenplankonzept um. Dieses Konzept konnte ich dieses Jahr sehr verbessern, deshalb gelingt mir der Start normalerweise gut(vorausgesetzt sind natürlich no</w:t>
      </w:r>
      <w:r w:rsidRPr="009A0522">
        <w:rPr>
          <w:rFonts w:ascii="Gisha" w:hAnsi="Gisha" w:cs="Gisha"/>
        </w:rPr>
        <w:t>r</w:t>
      </w:r>
      <w:r w:rsidRPr="009A0522">
        <w:rPr>
          <w:rFonts w:ascii="Gisha" w:hAnsi="Gisha" w:cs="Gisha"/>
        </w:rPr>
        <w:t>male Startbedingungen: Vorbereitung nach Plan, keine plötzlichen Wetteru</w:t>
      </w:r>
      <w:r w:rsidRPr="009A0522">
        <w:rPr>
          <w:rFonts w:ascii="Gisha" w:hAnsi="Gisha" w:cs="Gisha"/>
        </w:rPr>
        <w:t>m</w:t>
      </w:r>
      <w:r w:rsidRPr="009A0522">
        <w:rPr>
          <w:rFonts w:ascii="Gisha" w:hAnsi="Gisha" w:cs="Gisha"/>
        </w:rPr>
        <w:t>schläge, keine Startzeitverschiebungen etc.; in diesen Fällen ist der ganze Startteil jeweils sehr situationsabhängig). Nach Posten 3 komme ich langsam in den Flow, habe meinen Rhythmus gefunden und laufe mein Rennen.</w:t>
      </w:r>
      <w:ins w:id="6" w:author="Alain Denzler" w:date="2014-11-20T11:47:00Z">
        <w:r w:rsidR="00562DD2">
          <w:rPr>
            <w:rFonts w:ascii="Gisha" w:hAnsi="Gisha" w:cs="Gisha"/>
          </w:rPr>
          <w:t xml:space="preserve"> Wie bremst du dich, liest du mehr Karte, b</w:t>
        </w:r>
        <w:r w:rsidR="009E6AD4">
          <w:rPr>
            <w:rFonts w:ascii="Gisha" w:hAnsi="Gisha" w:cs="Gisha"/>
          </w:rPr>
          <w:t>leibst du beim Startpunkt stehen</w:t>
        </w:r>
        <w:r w:rsidR="00562DD2">
          <w:rPr>
            <w:rFonts w:ascii="Gisha" w:hAnsi="Gisha" w:cs="Gisha"/>
          </w:rPr>
          <w:t xml:space="preserve">? Läufst </w:t>
        </w:r>
      </w:ins>
      <w:ins w:id="7" w:author="Alain Denzler" w:date="2014-11-20T11:48:00Z">
        <w:r w:rsidR="00562DD2">
          <w:rPr>
            <w:rFonts w:ascii="Gisha" w:hAnsi="Gisha" w:cs="Gisha"/>
          </w:rPr>
          <w:t>du einfach langs</w:t>
        </w:r>
        <w:r w:rsidR="00562DD2">
          <w:rPr>
            <w:rFonts w:ascii="Gisha" w:hAnsi="Gisha" w:cs="Gisha"/>
          </w:rPr>
          <w:t>a</w:t>
        </w:r>
        <w:r w:rsidR="00562DD2">
          <w:rPr>
            <w:rFonts w:ascii="Gisha" w:hAnsi="Gisha" w:cs="Gisha"/>
          </w:rPr>
          <w:t>mer?</w:t>
        </w:r>
      </w:ins>
    </w:p>
    <w:p w14:paraId="1193B6E2" w14:textId="77777777" w:rsidR="00FF574E" w:rsidRPr="009A0522" w:rsidRDefault="00DD7F11" w:rsidP="00DB119C">
      <w:pPr>
        <w:pStyle w:val="berschrift3"/>
        <w:jc w:val="both"/>
        <w:rPr>
          <w:rFonts w:ascii="Gisha" w:hAnsi="Gisha" w:cs="Gisha"/>
        </w:rPr>
      </w:pPr>
      <w:r w:rsidRPr="009A0522">
        <w:rPr>
          <w:rFonts w:ascii="Gisha" w:hAnsi="Gisha" w:cs="Gisha"/>
        </w:rPr>
        <w:t>1.</w:t>
      </w:r>
      <w:r w:rsidR="009A0522">
        <w:rPr>
          <w:rFonts w:ascii="Gisha" w:hAnsi="Gisha" w:cs="Gisha"/>
        </w:rPr>
        <w:t>3</w:t>
      </w:r>
      <w:r w:rsidR="00FF574E" w:rsidRPr="009A0522">
        <w:rPr>
          <w:rFonts w:ascii="Gisha" w:hAnsi="Gisha" w:cs="Gisha"/>
        </w:rPr>
        <w:t xml:space="preserve"> Routenwahlen</w:t>
      </w:r>
      <w:bookmarkEnd w:id="5"/>
    </w:p>
    <w:p w14:paraId="6ADBB51F" w14:textId="17BF7F96" w:rsidR="00FA6E34" w:rsidRPr="009A0522" w:rsidRDefault="00481AFB" w:rsidP="00DB119C">
      <w:pPr>
        <w:jc w:val="both"/>
        <w:rPr>
          <w:rFonts w:ascii="Gisha" w:hAnsi="Gisha" w:cs="Gisha"/>
        </w:rPr>
      </w:pPr>
      <w:r w:rsidRPr="009A0522">
        <w:rPr>
          <w:rFonts w:ascii="Gisha" w:hAnsi="Gisha" w:cs="Gisha"/>
        </w:rPr>
        <w:t>Die Routenwahl ist meine Stärke. Ich habe den Mut, bei diffusen Routenwahlpro</w:t>
      </w:r>
      <w:r w:rsidRPr="009A0522">
        <w:rPr>
          <w:rFonts w:ascii="Gisha" w:hAnsi="Gisha" w:cs="Gisha"/>
        </w:rPr>
        <w:t>b</w:t>
      </w:r>
      <w:r w:rsidRPr="009A0522">
        <w:rPr>
          <w:rFonts w:ascii="Gisha" w:hAnsi="Gisha" w:cs="Gisha"/>
        </w:rPr>
        <w:t>lemen hinzustehen, und mein PsychOL-Konzept anzuwenden. Nach dem En</w:t>
      </w:r>
      <w:r w:rsidRPr="009A0522">
        <w:rPr>
          <w:rFonts w:ascii="Gisha" w:hAnsi="Gisha" w:cs="Gisha"/>
        </w:rPr>
        <w:t>t</w:t>
      </w:r>
      <w:r w:rsidRPr="009A0522">
        <w:rPr>
          <w:rFonts w:ascii="Gisha" w:hAnsi="Gisha" w:cs="Gisha"/>
        </w:rPr>
        <w:t>scheid mache ich mir keine Gedanken, ob andere Routen schneller wären, und konzentriere mich auf die Durchführung</w:t>
      </w:r>
      <w:r w:rsidR="009A0522">
        <w:rPr>
          <w:rFonts w:ascii="Gisha" w:hAnsi="Gisha" w:cs="Gisha"/>
        </w:rPr>
        <w:t xml:space="preserve">. Dazu kontrolliere ich noch einmal die Fixpunkte, welche ich mir bereits vor dem Entscheid gesetzt habe, und nehme bei Bedarf weitere hinzu. </w:t>
      </w:r>
      <w:ins w:id="8" w:author="Alain Denzler" w:date="2014-11-20T11:48:00Z">
        <w:r w:rsidR="00562DD2">
          <w:rPr>
            <w:rFonts w:ascii="Gisha" w:hAnsi="Gisha" w:cs="Gisha"/>
          </w:rPr>
          <w:t>Nach welchen Kriterien entscheidest du eine Routenwahl? Siehst du auch „kleinere“</w:t>
        </w:r>
      </w:ins>
      <w:ins w:id="9" w:author="Alain Denzler" w:date="2014-11-20T11:49:00Z">
        <w:r w:rsidR="00562DD2">
          <w:rPr>
            <w:rFonts w:ascii="Gisha" w:hAnsi="Gisha" w:cs="Gisha"/>
          </w:rPr>
          <w:t xml:space="preserve"> Routenwahlen?</w:t>
        </w:r>
      </w:ins>
      <w:ins w:id="10" w:author="Alain Denzler" w:date="2014-11-20T11:50:00Z">
        <w:r w:rsidR="009E6AD4">
          <w:rPr>
            <w:rFonts w:ascii="Gisha" w:hAnsi="Gisha" w:cs="Gisha"/>
          </w:rPr>
          <w:t xml:space="preserve"> Wie ist es bei Gegnerkontakt?</w:t>
        </w:r>
      </w:ins>
    </w:p>
    <w:p w14:paraId="09C05FE0" w14:textId="77777777" w:rsidR="00FF574E" w:rsidRPr="009A0522" w:rsidRDefault="00DD7F11" w:rsidP="00DB119C">
      <w:pPr>
        <w:pStyle w:val="berschrift3"/>
        <w:jc w:val="both"/>
        <w:rPr>
          <w:rFonts w:ascii="Gisha" w:hAnsi="Gisha" w:cs="Gisha"/>
        </w:rPr>
      </w:pPr>
      <w:bookmarkStart w:id="11" w:name="_Toc245816136"/>
      <w:r w:rsidRPr="009A0522">
        <w:rPr>
          <w:rFonts w:ascii="Gisha" w:hAnsi="Gisha" w:cs="Gisha"/>
        </w:rPr>
        <w:t>1.</w:t>
      </w:r>
      <w:r w:rsidR="009A0522">
        <w:rPr>
          <w:rFonts w:ascii="Gisha" w:hAnsi="Gisha" w:cs="Gisha"/>
        </w:rPr>
        <w:t>4</w:t>
      </w:r>
      <w:r w:rsidR="00FF574E" w:rsidRPr="009A0522">
        <w:rPr>
          <w:rFonts w:ascii="Gisha" w:hAnsi="Gisha" w:cs="Gisha"/>
        </w:rPr>
        <w:t xml:space="preserve"> Kompasslaufen</w:t>
      </w:r>
      <w:bookmarkEnd w:id="11"/>
    </w:p>
    <w:p w14:paraId="342AC05C" w14:textId="46D5D97A" w:rsidR="00FA6E34" w:rsidRPr="009A0522" w:rsidRDefault="009A0522" w:rsidP="00DB119C">
      <w:pPr>
        <w:jc w:val="both"/>
        <w:rPr>
          <w:rFonts w:ascii="Gisha" w:hAnsi="Gisha" w:cs="Gisha"/>
        </w:rPr>
      </w:pPr>
      <w:r>
        <w:rPr>
          <w:rFonts w:ascii="Gisha" w:hAnsi="Gisha" w:cs="Gisha"/>
        </w:rPr>
        <w:t>Beim Kompasslaufen suche ich Objekte links und rechts neben dem Strich, um meine Richtung auch dadurch zu kontrollieren. Ich brauche diese zusätzliche S</w:t>
      </w:r>
      <w:r>
        <w:rPr>
          <w:rFonts w:ascii="Gisha" w:hAnsi="Gisha" w:cs="Gisha"/>
        </w:rPr>
        <w:t>i</w:t>
      </w:r>
      <w:r>
        <w:rPr>
          <w:rFonts w:ascii="Gisha" w:hAnsi="Gisha" w:cs="Gisha"/>
        </w:rPr>
        <w:t>cherheit schlicht, um ein hohes Tempo durchziehen zu können, ansonsten ko</w:t>
      </w:r>
      <w:r>
        <w:rPr>
          <w:rFonts w:ascii="Gisha" w:hAnsi="Gisha" w:cs="Gisha"/>
        </w:rPr>
        <w:t>n</w:t>
      </w:r>
      <w:r>
        <w:rPr>
          <w:rFonts w:ascii="Gisha" w:hAnsi="Gisha" w:cs="Gisha"/>
        </w:rPr>
        <w:t>zentriere ich mich zu sehr auf die Richtung und das Korrigieren ist nicht unbedingt meine Stärke. Diese Methode klappt eigentlich immer, wenn es jedoch gar keine Objekte neben dem Strich hat(z.B. in Bonaduz im flachen Teil…) habe ich noch etwas Mühe.</w:t>
      </w:r>
      <w:ins w:id="12" w:author="Alain Denzler" w:date="2014-11-20T11:49:00Z">
        <w:r w:rsidR="00B76436">
          <w:rPr>
            <w:rFonts w:ascii="Gisha" w:hAnsi="Gisha" w:cs="Gisha"/>
          </w:rPr>
          <w:t xml:space="preserve"> Wie läuft das Kompasslaufen ab, wenn du keine Objekte hast? Bist </w:t>
        </w:r>
      </w:ins>
      <w:ins w:id="13" w:author="Alain Denzler" w:date="2014-11-20T11:50:00Z">
        <w:r w:rsidR="009E6AD4">
          <w:rPr>
            <w:rFonts w:ascii="Gisha" w:hAnsi="Gisha" w:cs="Gisha"/>
          </w:rPr>
          <w:t>du unsicher,</w:t>
        </w:r>
        <w:r w:rsidR="00B76436">
          <w:rPr>
            <w:rFonts w:ascii="Gisha" w:hAnsi="Gisha" w:cs="Gisha"/>
          </w:rPr>
          <w:t xml:space="preserve"> schaust du mehr auf den Kompass? Hast du einen Plan, falls du falsch kommst?</w:t>
        </w:r>
      </w:ins>
    </w:p>
    <w:p w14:paraId="672254CC" w14:textId="77777777" w:rsidR="00FF574E" w:rsidRPr="009A0522" w:rsidRDefault="00DD7F11" w:rsidP="00DB119C">
      <w:pPr>
        <w:pStyle w:val="berschrift3"/>
        <w:jc w:val="both"/>
        <w:rPr>
          <w:rFonts w:ascii="Gisha" w:hAnsi="Gisha" w:cs="Gisha"/>
        </w:rPr>
      </w:pPr>
      <w:bookmarkStart w:id="14" w:name="_Toc245816137"/>
      <w:r w:rsidRPr="009A0522">
        <w:rPr>
          <w:rFonts w:ascii="Gisha" w:hAnsi="Gisha" w:cs="Gisha"/>
        </w:rPr>
        <w:lastRenderedPageBreak/>
        <w:t>1.</w:t>
      </w:r>
      <w:r w:rsidR="00F54702">
        <w:rPr>
          <w:rFonts w:ascii="Gisha" w:hAnsi="Gisha" w:cs="Gisha"/>
        </w:rPr>
        <w:t>5</w:t>
      </w:r>
      <w:r w:rsidR="00FF574E" w:rsidRPr="009A0522">
        <w:rPr>
          <w:rFonts w:ascii="Gisha" w:hAnsi="Gisha" w:cs="Gisha"/>
        </w:rPr>
        <w:t xml:space="preserve"> Relief</w:t>
      </w:r>
      <w:bookmarkEnd w:id="14"/>
    </w:p>
    <w:p w14:paraId="2B1C0BF9" w14:textId="0D98A397" w:rsidR="00FA6E34" w:rsidRPr="009A0522" w:rsidRDefault="007770B3" w:rsidP="00DB119C">
      <w:pPr>
        <w:jc w:val="both"/>
        <w:rPr>
          <w:rFonts w:ascii="Gisha" w:hAnsi="Gisha" w:cs="Gisha"/>
        </w:rPr>
      </w:pPr>
      <w:r w:rsidRPr="009A0522">
        <w:rPr>
          <w:rFonts w:ascii="Gisha" w:hAnsi="Gisha" w:cs="Gisha"/>
        </w:rPr>
        <w:t xml:space="preserve">Das Relief ist ein kleiner „tricky spot“. Bei sehr komplexen Reliefformen gelingt es mir teilweise nicht das Grobrelief auf Anhieb zu erkennen. Oft laufe ich dann mit Kompass auf gut Glück, was auch </w:t>
      </w:r>
      <w:r w:rsidR="00E642A1" w:rsidRPr="009A0522">
        <w:rPr>
          <w:rFonts w:ascii="Gisha" w:hAnsi="Gisha" w:cs="Gisha"/>
        </w:rPr>
        <w:t xml:space="preserve">nicht immer funktioniert(Klassischer JWOC TL Fehler). Diese „Schwäche“ ist sehr situationsbedingt. </w:t>
      </w:r>
      <w:r w:rsidR="009A0522">
        <w:rPr>
          <w:rFonts w:ascii="Gisha" w:hAnsi="Gisha" w:cs="Gisha"/>
        </w:rPr>
        <w:t xml:space="preserve">Im Normalfall ist dies kein Problem, denn häufig gibt es genug andere Möglichkeiten sich zu orientieren. </w:t>
      </w:r>
      <w:ins w:id="15" w:author="Alain Denzler" w:date="2014-11-20T11:51:00Z">
        <w:r w:rsidR="009E6AD4">
          <w:rPr>
            <w:rFonts w:ascii="Gisha" w:hAnsi="Gisha" w:cs="Gisha"/>
          </w:rPr>
          <w:t>Re</w:t>
        </w:r>
        <w:r w:rsidR="009E6AD4">
          <w:rPr>
            <w:rFonts w:ascii="Gisha" w:hAnsi="Gisha" w:cs="Gisha"/>
          </w:rPr>
          <w:t>a</w:t>
        </w:r>
        <w:r w:rsidR="009E6AD4">
          <w:rPr>
            <w:rFonts w:ascii="Gisha" w:hAnsi="Gisha" w:cs="Gisha"/>
          </w:rPr>
          <w:t xml:space="preserve">lisierst du, dass es tricky wird? Gehst </w:t>
        </w:r>
      </w:ins>
      <w:ins w:id="16" w:author="Alain Denzler" w:date="2014-11-20T11:52:00Z">
        <w:r w:rsidR="009E6AD4">
          <w:rPr>
            <w:rFonts w:ascii="Gisha" w:hAnsi="Gisha" w:cs="Gisha"/>
          </w:rPr>
          <w:t>du dieses Risiko bewusst ein? Sieht für mich sehr retrospektiv aus.. versuchst du das Gelände dann irgendwie zu interpretieren und dich aufzufangen, oder konzentrierst du dich einfach auf den Kompass?</w:t>
        </w:r>
      </w:ins>
    </w:p>
    <w:p w14:paraId="6E041E94" w14:textId="77777777" w:rsidR="00FF574E" w:rsidRPr="009A0522" w:rsidRDefault="00DD7F11" w:rsidP="00DB119C">
      <w:pPr>
        <w:pStyle w:val="berschrift3"/>
        <w:jc w:val="both"/>
        <w:rPr>
          <w:rFonts w:ascii="Gisha" w:hAnsi="Gisha" w:cs="Gisha"/>
        </w:rPr>
      </w:pPr>
      <w:bookmarkStart w:id="17" w:name="_Toc245816138"/>
      <w:r w:rsidRPr="009A0522">
        <w:rPr>
          <w:rFonts w:ascii="Gisha" w:hAnsi="Gisha" w:cs="Gisha"/>
        </w:rPr>
        <w:t>1.</w:t>
      </w:r>
      <w:r w:rsidR="00F54702">
        <w:rPr>
          <w:rFonts w:ascii="Gisha" w:hAnsi="Gisha" w:cs="Gisha"/>
        </w:rPr>
        <w:t>6</w:t>
      </w:r>
      <w:r w:rsidR="00FA6E34" w:rsidRPr="009A0522">
        <w:rPr>
          <w:rFonts w:ascii="Gisha" w:hAnsi="Gisha" w:cs="Gisha"/>
        </w:rPr>
        <w:t xml:space="preserve"> Grob-/Feinorientierung</w:t>
      </w:r>
      <w:bookmarkEnd w:id="17"/>
    </w:p>
    <w:p w14:paraId="2F160CC7" w14:textId="2EDB35F5" w:rsidR="00984909" w:rsidRPr="009A0522" w:rsidRDefault="009A0522" w:rsidP="00DD7F11">
      <w:pPr>
        <w:jc w:val="both"/>
        <w:rPr>
          <w:rFonts w:ascii="Gisha" w:hAnsi="Gisha" w:cs="Gisha"/>
        </w:rPr>
      </w:pPr>
      <w:r>
        <w:rPr>
          <w:rFonts w:ascii="Gisha" w:hAnsi="Gisha" w:cs="Gisha"/>
        </w:rPr>
        <w:t>In der Groborientierungsphase laufe ich häufig nach Kompass und auf meine g</w:t>
      </w:r>
      <w:r>
        <w:rPr>
          <w:rFonts w:ascii="Gisha" w:hAnsi="Gisha" w:cs="Gisha"/>
        </w:rPr>
        <w:t>e</w:t>
      </w:r>
      <w:r>
        <w:rPr>
          <w:rFonts w:ascii="Gisha" w:hAnsi="Gisha" w:cs="Gisha"/>
        </w:rPr>
        <w:t>setzten Fixpunkte(Vgl. Routenplanungskonzept). Jedoch nehme ich mir in a</w:t>
      </w:r>
      <w:r>
        <w:rPr>
          <w:rFonts w:ascii="Gisha" w:hAnsi="Gisha" w:cs="Gisha"/>
        </w:rPr>
        <w:t>n</w:t>
      </w:r>
      <w:r>
        <w:rPr>
          <w:rFonts w:ascii="Gisha" w:hAnsi="Gisha" w:cs="Gisha"/>
        </w:rPr>
        <w:t xml:space="preserve">spruchsvollem Gelände eher wenig Zeit den Postenraum vorzubereiten. </w:t>
      </w:r>
      <w:r w:rsidR="00385A32">
        <w:rPr>
          <w:rFonts w:ascii="Gisha" w:hAnsi="Gisha" w:cs="Gisha"/>
        </w:rPr>
        <w:t xml:space="preserve">Dies führt zu einem Rush vor dem Attackpoint, in dem ich mich zwingen will, möglichst viel des Postenraumes auf einmal zu erfassen. Glücklicherweise habe ich in so einer Situation den Mut, am Attackpoint kurz hinzustehen, sodass ich mir in aller Ruhe den Postenraum anschauen kann, und so genau weiss, wie er aussieht. </w:t>
      </w:r>
      <w:ins w:id="18" w:author="Alain Denzler" w:date="2014-11-20T11:53:00Z">
        <w:r w:rsidR="009E6AD4">
          <w:rPr>
            <w:rFonts w:ascii="Gisha" w:hAnsi="Gisha" w:cs="Gisha"/>
          </w:rPr>
          <w:t>Worauf ac</w:t>
        </w:r>
        <w:r w:rsidR="009E6AD4">
          <w:rPr>
            <w:rFonts w:ascii="Gisha" w:hAnsi="Gisha" w:cs="Gisha"/>
          </w:rPr>
          <w:t>h</w:t>
        </w:r>
        <w:r w:rsidR="009E6AD4">
          <w:rPr>
            <w:rFonts w:ascii="Gisha" w:hAnsi="Gisha" w:cs="Gisha"/>
          </w:rPr>
          <w:t>test du, wenn du den Postenraum anschaust? Bist du eher prospektiv oder retr</w:t>
        </w:r>
        <w:r w:rsidR="009E6AD4">
          <w:rPr>
            <w:rFonts w:ascii="Gisha" w:hAnsi="Gisha" w:cs="Gisha"/>
          </w:rPr>
          <w:t>o</w:t>
        </w:r>
        <w:r w:rsidR="009E6AD4">
          <w:rPr>
            <w:rFonts w:ascii="Gisha" w:hAnsi="Gisha" w:cs="Gisha"/>
          </w:rPr>
          <w:t>spektiv unterwegs</w:t>
        </w:r>
      </w:ins>
      <w:ins w:id="19" w:author="Alain Denzler" w:date="2014-11-20T11:54:00Z">
        <w:r w:rsidR="009E6AD4">
          <w:rPr>
            <w:rFonts w:ascii="Gisha" w:hAnsi="Gisha" w:cs="Gisha"/>
          </w:rPr>
          <w:t>? Wie viel Kartenkontakt hast du im Postenraum?</w:t>
        </w:r>
      </w:ins>
    </w:p>
    <w:p w14:paraId="7BF4EF41" w14:textId="77777777" w:rsidR="00984909" w:rsidRPr="009A0522" w:rsidRDefault="00984909" w:rsidP="00DB119C">
      <w:pPr>
        <w:pStyle w:val="berschrift3"/>
        <w:jc w:val="both"/>
        <w:rPr>
          <w:rFonts w:ascii="Gisha" w:hAnsi="Gisha" w:cs="Gisha"/>
        </w:rPr>
      </w:pPr>
      <w:bookmarkStart w:id="20" w:name="_Toc245816140"/>
      <w:r w:rsidRPr="009A0522">
        <w:rPr>
          <w:rFonts w:ascii="Gisha" w:hAnsi="Gisha" w:cs="Gisha"/>
        </w:rPr>
        <w:t>1</w:t>
      </w:r>
      <w:r w:rsidR="00F54702">
        <w:rPr>
          <w:rFonts w:ascii="Gisha" w:hAnsi="Gisha" w:cs="Gisha"/>
        </w:rPr>
        <w:t>.7</w:t>
      </w:r>
      <w:r w:rsidRPr="009A0522">
        <w:rPr>
          <w:rFonts w:ascii="Gisha" w:hAnsi="Gisha" w:cs="Gisha"/>
        </w:rPr>
        <w:t xml:space="preserve"> Gegnerkontakt</w:t>
      </w:r>
      <w:bookmarkEnd w:id="20"/>
    </w:p>
    <w:p w14:paraId="7E8B7CF5" w14:textId="77777777" w:rsidR="008015D7" w:rsidRDefault="00F54702" w:rsidP="00DB119C">
      <w:pPr>
        <w:jc w:val="both"/>
        <w:rPr>
          <w:rFonts w:ascii="Gisha" w:hAnsi="Gisha" w:cs="Gisha"/>
        </w:rPr>
      </w:pPr>
      <w:r>
        <w:rPr>
          <w:rFonts w:ascii="Gisha" w:hAnsi="Gisha" w:cs="Gisha"/>
        </w:rPr>
        <w:t>Auch bei Gegnerkontakt kann ich mich auf meinen Lauf konzentrieren. In Staffeln und Staffelstarts kann ich meine Fertigkeiten sehr gut umsetzen und ich weiss, wie ich unter Gegnerkontakt laufen muss. Mühe zeigte ich nur, wenn ich die kürzeste Gabelung habe und plötzlich alleine bin(SOM 2014, nach dem zweiten Posten). Kommt dieser Moment schon sehr früh(eben wie an der SOM), bin ich meist etwas irritiert und muss mich neu ordnen.</w:t>
      </w:r>
    </w:p>
    <w:p w14:paraId="7566931B" w14:textId="0A820083" w:rsidR="00B102A0" w:rsidRPr="009A0522" w:rsidRDefault="00F54702" w:rsidP="00DB119C">
      <w:pPr>
        <w:jc w:val="both"/>
        <w:rPr>
          <w:rFonts w:ascii="Gisha" w:hAnsi="Gisha" w:cs="Gisha"/>
        </w:rPr>
      </w:pPr>
      <w:r>
        <w:rPr>
          <w:rFonts w:ascii="Gisha" w:hAnsi="Gisha" w:cs="Gisha"/>
        </w:rPr>
        <w:t>Meine Gegnerkontaktstärke hilft mir eigentlich immer. Auch bei den Einzelläufen kann ich mich trotz anderer Läufer gut auf mich konzentrieren.</w:t>
      </w:r>
      <w:ins w:id="21" w:author="Alain Denzler" w:date="2014-11-20T11:55:00Z">
        <w:r w:rsidR="00B102A0">
          <w:rPr>
            <w:rFonts w:ascii="Gisha" w:hAnsi="Gisha" w:cs="Gisha"/>
          </w:rPr>
          <w:t xml:space="preserve"> Was passiert, wenn du wegen einem Gegner einen Fehler machst? Was machst du, wenn dir jemand alles einfach nur trämlet? Wie reagierst du auf deine physischen Gefühle?</w:t>
        </w:r>
      </w:ins>
    </w:p>
    <w:p w14:paraId="3564B0C3" w14:textId="77777777" w:rsidR="00984909" w:rsidRPr="009A0522" w:rsidRDefault="009A0522" w:rsidP="00DB119C">
      <w:pPr>
        <w:pStyle w:val="berschrift3"/>
        <w:jc w:val="both"/>
        <w:rPr>
          <w:rFonts w:ascii="Gisha" w:hAnsi="Gisha" w:cs="Gisha"/>
        </w:rPr>
      </w:pPr>
      <w:bookmarkStart w:id="22" w:name="_Toc245816141"/>
      <w:r>
        <w:rPr>
          <w:rFonts w:ascii="Gisha" w:hAnsi="Gisha" w:cs="Gisha"/>
        </w:rPr>
        <w:t>1.9</w:t>
      </w:r>
      <w:r w:rsidR="00984909" w:rsidRPr="009A0522">
        <w:rPr>
          <w:rFonts w:ascii="Gisha" w:hAnsi="Gisha" w:cs="Gisha"/>
        </w:rPr>
        <w:t xml:space="preserve"> Fehlerkontrolle</w:t>
      </w:r>
      <w:bookmarkEnd w:id="22"/>
    </w:p>
    <w:p w14:paraId="72DE0599" w14:textId="06C7B5F5" w:rsidR="008015D7" w:rsidRPr="009A0522" w:rsidRDefault="009A0522" w:rsidP="00DB119C">
      <w:pPr>
        <w:jc w:val="both"/>
        <w:rPr>
          <w:rFonts w:ascii="Gisha" w:hAnsi="Gisha" w:cs="Gisha"/>
        </w:rPr>
      </w:pPr>
      <w:r>
        <w:rPr>
          <w:rFonts w:ascii="Gisha" w:hAnsi="Gisha" w:cs="Gisha"/>
        </w:rPr>
        <w:t xml:space="preserve">Dieses Jahr hatte ich etwas mehr Mühe die Konzentration nach einem Fehler zu erhalten. Aufgrund der durchzogenen Resultate bildete ich mir ein läuferisches Defizit ein und geriet nach einem Fehler völlig unberechtigt in eine Stresssituation. </w:t>
      </w:r>
      <w:r w:rsidR="00F54702">
        <w:rPr>
          <w:rFonts w:ascii="Gisha" w:hAnsi="Gisha" w:cs="Gisha"/>
        </w:rPr>
        <w:t>Durch die Frühlingstestläufe fehlte mir ein wenig das nötige Selbstbewusstsein. Ich sehe hier jedoch</w:t>
      </w:r>
      <w:r w:rsidR="00385A32">
        <w:rPr>
          <w:rFonts w:ascii="Gisha" w:hAnsi="Gisha" w:cs="Gisha"/>
        </w:rPr>
        <w:t xml:space="preserve"> nur eine temporäre Schwäche, da letzte Saison allgemein e</w:t>
      </w:r>
      <w:r w:rsidR="00385A32">
        <w:rPr>
          <w:rFonts w:ascii="Gisha" w:hAnsi="Gisha" w:cs="Gisha"/>
        </w:rPr>
        <w:t>i</w:t>
      </w:r>
      <w:r w:rsidR="00385A32">
        <w:rPr>
          <w:rFonts w:ascii="Gisha" w:hAnsi="Gisha" w:cs="Gisha"/>
        </w:rPr>
        <w:t xml:space="preserve">niges schief lief. Normalerweise passiert mir das nicht. </w:t>
      </w:r>
      <w:ins w:id="23" w:author="Alain Denzler" w:date="2014-11-20T11:56:00Z">
        <w:r w:rsidR="00B102A0">
          <w:rPr>
            <w:rFonts w:ascii="Gisha" w:hAnsi="Gisha" w:cs="Gisha"/>
          </w:rPr>
          <w:t xml:space="preserve">Hast </w:t>
        </w:r>
      </w:ins>
      <w:ins w:id="24" w:author="Alain Denzler" w:date="2014-11-20T11:57:00Z">
        <w:r w:rsidR="00B102A0">
          <w:rPr>
            <w:rFonts w:ascii="Gisha" w:hAnsi="Gisha" w:cs="Gisha"/>
          </w:rPr>
          <w:t>du oft negative Geda</w:t>
        </w:r>
        <w:r w:rsidR="00B102A0">
          <w:rPr>
            <w:rFonts w:ascii="Gisha" w:hAnsi="Gisha" w:cs="Gisha"/>
          </w:rPr>
          <w:t>n</w:t>
        </w:r>
        <w:r w:rsidR="00B102A0">
          <w:rPr>
            <w:rFonts w:ascii="Gisha" w:hAnsi="Gisha" w:cs="Gisha"/>
          </w:rPr>
          <w:t>ken während deinen Wettkämpfen? Passiert dies nur nach Fehlern, oder ist es dann einfach verstärkt?</w:t>
        </w:r>
      </w:ins>
      <w:ins w:id="25" w:author="Alain Denzler" w:date="2014-11-20T11:58:00Z">
        <w:r w:rsidR="00B102A0">
          <w:rPr>
            <w:rFonts w:ascii="Gisha" w:hAnsi="Gisha" w:cs="Gisha"/>
          </w:rPr>
          <w:t xml:space="preserve"> Wer sagt dir während einem Wettkampf, dass du „zu lan</w:t>
        </w:r>
        <w:r w:rsidR="00B102A0">
          <w:rPr>
            <w:rFonts w:ascii="Gisha" w:hAnsi="Gisha" w:cs="Gisha"/>
          </w:rPr>
          <w:t>g</w:t>
        </w:r>
        <w:r w:rsidR="00B102A0">
          <w:rPr>
            <w:rFonts w:ascii="Gisha" w:hAnsi="Gisha" w:cs="Gisha"/>
          </w:rPr>
          <w:t>sam“ unterwegs bist?</w:t>
        </w:r>
      </w:ins>
    </w:p>
    <w:p w14:paraId="4A89B9D7" w14:textId="77777777" w:rsidR="00984909" w:rsidRPr="009A0522" w:rsidRDefault="009A0522" w:rsidP="00DB119C">
      <w:pPr>
        <w:pStyle w:val="berschrift3"/>
        <w:jc w:val="both"/>
        <w:rPr>
          <w:rFonts w:ascii="Gisha" w:hAnsi="Gisha" w:cs="Gisha"/>
        </w:rPr>
      </w:pPr>
      <w:bookmarkStart w:id="26" w:name="_Toc245816142"/>
      <w:r>
        <w:rPr>
          <w:rFonts w:ascii="Gisha" w:hAnsi="Gisha" w:cs="Gisha"/>
        </w:rPr>
        <w:t>1.10</w:t>
      </w:r>
      <w:r w:rsidR="00984909" w:rsidRPr="009A0522">
        <w:rPr>
          <w:rFonts w:ascii="Gisha" w:hAnsi="Gisha" w:cs="Gisha"/>
        </w:rPr>
        <w:t xml:space="preserve"> Weitere Faktoren</w:t>
      </w:r>
      <w:bookmarkEnd w:id="26"/>
    </w:p>
    <w:p w14:paraId="20AB3F4E" w14:textId="4FFF13AF" w:rsidR="003C6273" w:rsidRPr="009A0522" w:rsidRDefault="00F54702" w:rsidP="00DB119C">
      <w:pPr>
        <w:jc w:val="both"/>
        <w:rPr>
          <w:rFonts w:ascii="Gisha" w:hAnsi="Gisha" w:cs="Gisha"/>
        </w:rPr>
      </w:pPr>
      <w:r>
        <w:rPr>
          <w:rFonts w:ascii="Gisha" w:hAnsi="Gisha" w:cs="Gisha"/>
        </w:rPr>
        <w:t>Wie bereits gesagt ist dies hier eine Problemzone. Wetterumschläge(LOM), Star</w:t>
      </w:r>
      <w:r>
        <w:rPr>
          <w:rFonts w:ascii="Gisha" w:hAnsi="Gisha" w:cs="Gisha"/>
        </w:rPr>
        <w:t>t</w:t>
      </w:r>
      <w:r>
        <w:rPr>
          <w:rFonts w:ascii="Gisha" w:hAnsi="Gisha" w:cs="Gisha"/>
        </w:rPr>
        <w:t xml:space="preserve">zeitverschiebungen(LOM und 4. Nationaler) sowie andere äussere Einflüsse(z.B. kein Alltagsstress: tiefere Trainingseffizienz) bereiten mir Mühe. Ich habe noch </w:t>
      </w:r>
      <w:r>
        <w:rPr>
          <w:rFonts w:ascii="Gisha" w:hAnsi="Gisha" w:cs="Gisha"/>
        </w:rPr>
        <w:lastRenderedPageBreak/>
        <w:t>kein Konzept dagegen erarbeitet, denke aber auch nicht, dass man trotz eines Vo</w:t>
      </w:r>
      <w:r>
        <w:rPr>
          <w:rFonts w:ascii="Gisha" w:hAnsi="Gisha" w:cs="Gisha"/>
        </w:rPr>
        <w:t>r</w:t>
      </w:r>
      <w:r>
        <w:rPr>
          <w:rFonts w:ascii="Gisha" w:hAnsi="Gisha" w:cs="Gisha"/>
        </w:rPr>
        <w:t>falls genauso gut laufen kann wie ohne. Am Start der Langdistanz SM redete ich mir zwar ein, dass ich bereit auf meinen Lauf bin. Der 4‘ Fehler auf den ersten Po</w:t>
      </w:r>
      <w:r>
        <w:rPr>
          <w:rFonts w:ascii="Gisha" w:hAnsi="Gisha" w:cs="Gisha"/>
        </w:rPr>
        <w:t>s</w:t>
      </w:r>
      <w:r>
        <w:rPr>
          <w:rFonts w:ascii="Gisha" w:hAnsi="Gisha" w:cs="Gisha"/>
        </w:rPr>
        <w:t>ten aufgrund „Vergessens“ des Postenobjektes bewies mir das Gegenteil. Allgemein reagiere ich sehr chaotisch und fast unprofessionell auf solche Ereignisse. Definitiv ein Punkt, an dem ich arbeiten muss!</w:t>
      </w:r>
      <w:ins w:id="27" w:author="Alain Denzler" w:date="2014-11-20T11:58:00Z">
        <w:r w:rsidR="00EC5A93">
          <w:rPr>
            <w:rFonts w:ascii="Gisha" w:hAnsi="Gisha" w:cs="Gisha"/>
          </w:rPr>
          <w:t xml:space="preserve"> (</w:t>
        </w:r>
      </w:ins>
      <w:ins w:id="28" w:author="Alain Denzler" w:date="2014-11-20T11:59:00Z">
        <w:r w:rsidR="00EC5A93">
          <w:rPr>
            <w:rFonts w:ascii="Gisha" w:hAnsi="Gisha" w:cs="Gisha"/>
          </w:rPr>
          <w:t>Als Anmerkung, muss nicht in den Ist-Beschrieb: Versuche nicht, Dinge zu kontrollieren, die du nicht kannst. Das wirst du nicht schaffen. Wenn du dich darauf konzentrierst, was du beeinflussen kannst, ehrlich zu dir bist und herausfindest, was du brauchst, damit du normal OL läufst, dann lassen dich solche Dinge kalt.</w:t>
        </w:r>
      </w:ins>
      <w:bookmarkStart w:id="29" w:name="_GoBack"/>
      <w:bookmarkEnd w:id="29"/>
      <w:ins w:id="30" w:author="Alain Denzler" w:date="2014-11-20T11:58:00Z">
        <w:r w:rsidR="00EC5A93">
          <w:rPr>
            <w:rFonts w:ascii="Gisha" w:hAnsi="Gisha" w:cs="Gisha"/>
          </w:rPr>
          <w:t>)</w:t>
        </w:r>
      </w:ins>
    </w:p>
    <w:p w14:paraId="64A850C6" w14:textId="77777777" w:rsidR="00842AF0" w:rsidRPr="009A0522" w:rsidRDefault="00842AF0" w:rsidP="00DB119C">
      <w:pPr>
        <w:jc w:val="both"/>
        <w:rPr>
          <w:rFonts w:ascii="Gisha" w:hAnsi="Gisha" w:cs="Gisha"/>
        </w:rPr>
      </w:pPr>
    </w:p>
    <w:sectPr w:rsidR="00842AF0" w:rsidRPr="009A0522" w:rsidSect="00211ADE">
      <w:headerReference w:type="default" r:id="rId7"/>
      <w:footerReference w:type="even" r:id="rId8"/>
      <w:footerReference w:type="default" r:id="rId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A70620" w14:textId="77777777" w:rsidR="009E6AD4" w:rsidRDefault="009E6AD4" w:rsidP="000030C6">
      <w:r>
        <w:separator/>
      </w:r>
    </w:p>
  </w:endnote>
  <w:endnote w:type="continuationSeparator" w:id="0">
    <w:p w14:paraId="40BD033E" w14:textId="77777777" w:rsidR="009E6AD4" w:rsidRDefault="009E6AD4" w:rsidP="00003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Light">
    <w:altName w:val="Times New Roman"/>
    <w:charset w:val="00"/>
    <w:family w:val="auto"/>
    <w:pitch w:val="variable"/>
    <w:sig w:usb0="E00002FF" w:usb1="5000205B" w:usb2="0000002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Roboto Medium">
    <w:altName w:val="Times New Roman"/>
    <w:charset w:val="00"/>
    <w:family w:val="auto"/>
    <w:pitch w:val="variable"/>
    <w:sig w:usb0="E00002EF" w:usb1="5000205B" w:usb2="0000002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Roboto Regular">
    <w:charset w:val="00"/>
    <w:family w:val="auto"/>
    <w:pitch w:val="variable"/>
    <w:sig w:usb0="E00002EF" w:usb1="5000205B" w:usb2="00000020" w:usb3="00000000" w:csb0="0000019F" w:csb1="00000000"/>
  </w:font>
  <w:font w:name="Lucida Grande">
    <w:panose1 w:val="020B0600040502020204"/>
    <w:charset w:val="00"/>
    <w:family w:val="auto"/>
    <w:pitch w:val="variable"/>
    <w:sig w:usb0="E1000AEF" w:usb1="5000A1FF" w:usb2="00000000" w:usb3="00000000" w:csb0="000001BF" w:csb1="00000000"/>
  </w:font>
  <w:font w:name="Gisha">
    <w:altName w:val="Didot"/>
    <w:charset w:val="00"/>
    <w:family w:val="swiss"/>
    <w:pitch w:val="variable"/>
    <w:sig w:usb0="80000807" w:usb1="40000042" w:usb2="00000000" w:usb3="00000000" w:csb0="0000002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5DFE9C" w14:textId="77777777" w:rsidR="009E6AD4" w:rsidRDefault="009E6AD4" w:rsidP="005D222F">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10FD8576" w14:textId="77777777" w:rsidR="009E6AD4" w:rsidRDefault="009E6AD4" w:rsidP="00BA6BEE">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A37784" w14:textId="77777777" w:rsidR="009E6AD4" w:rsidRDefault="009E6AD4" w:rsidP="005D222F">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EC5A93">
      <w:rPr>
        <w:rStyle w:val="Seitenzahl"/>
        <w:noProof/>
      </w:rPr>
      <w:t>3</w:t>
    </w:r>
    <w:r>
      <w:rPr>
        <w:rStyle w:val="Seitenzahl"/>
      </w:rPr>
      <w:fldChar w:fldCharType="end"/>
    </w:r>
  </w:p>
  <w:p w14:paraId="212CC38B" w14:textId="77777777" w:rsidR="009E6AD4" w:rsidRDefault="009E6AD4" w:rsidP="00BA6BEE">
    <w:pPr>
      <w:pStyle w:val="Fuzeile"/>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2FBA09" w14:textId="77777777" w:rsidR="009E6AD4" w:rsidRDefault="009E6AD4" w:rsidP="000030C6">
      <w:r>
        <w:separator/>
      </w:r>
    </w:p>
  </w:footnote>
  <w:footnote w:type="continuationSeparator" w:id="0">
    <w:p w14:paraId="18DEC8A2" w14:textId="77777777" w:rsidR="009E6AD4" w:rsidRDefault="009E6AD4" w:rsidP="000030C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75A378" w14:textId="77777777" w:rsidR="009E6AD4" w:rsidRDefault="009E6AD4">
    <w:pPr>
      <w:pStyle w:val="Kopfzeile"/>
    </w:pPr>
    <w:r>
      <w:t>PsychOL 2015</w:t>
    </w:r>
    <w:r>
      <w:tab/>
    </w:r>
    <w:r>
      <w:tab/>
      <w:t>Thomas Curiger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0C6"/>
    <w:rsid w:val="000030C6"/>
    <w:rsid w:val="00003846"/>
    <w:rsid w:val="00024A41"/>
    <w:rsid w:val="0004482B"/>
    <w:rsid w:val="00064AAD"/>
    <w:rsid w:val="000663B6"/>
    <w:rsid w:val="000A1E3F"/>
    <w:rsid w:val="000C20FF"/>
    <w:rsid w:val="00104C60"/>
    <w:rsid w:val="00112DC8"/>
    <w:rsid w:val="00121A9B"/>
    <w:rsid w:val="00134550"/>
    <w:rsid w:val="001368F7"/>
    <w:rsid w:val="00154234"/>
    <w:rsid w:val="00174A36"/>
    <w:rsid w:val="001877BD"/>
    <w:rsid w:val="00190FB4"/>
    <w:rsid w:val="001E751E"/>
    <w:rsid w:val="001F68C1"/>
    <w:rsid w:val="00211ADE"/>
    <w:rsid w:val="00220650"/>
    <w:rsid w:val="00222D0B"/>
    <w:rsid w:val="002270BF"/>
    <w:rsid w:val="00265F35"/>
    <w:rsid w:val="00274136"/>
    <w:rsid w:val="002828D6"/>
    <w:rsid w:val="00296DAE"/>
    <w:rsid w:val="002C3C54"/>
    <w:rsid w:val="002D51D5"/>
    <w:rsid w:val="00331A67"/>
    <w:rsid w:val="003361D2"/>
    <w:rsid w:val="00367F83"/>
    <w:rsid w:val="00374DB7"/>
    <w:rsid w:val="00385A32"/>
    <w:rsid w:val="003C6273"/>
    <w:rsid w:val="003D5EDE"/>
    <w:rsid w:val="003F5777"/>
    <w:rsid w:val="003F7B77"/>
    <w:rsid w:val="004050EC"/>
    <w:rsid w:val="00416AF1"/>
    <w:rsid w:val="0042018D"/>
    <w:rsid w:val="00456EEB"/>
    <w:rsid w:val="00474F0A"/>
    <w:rsid w:val="00481AFB"/>
    <w:rsid w:val="00482435"/>
    <w:rsid w:val="004A673B"/>
    <w:rsid w:val="004C033B"/>
    <w:rsid w:val="004C4308"/>
    <w:rsid w:val="004F613E"/>
    <w:rsid w:val="005266BC"/>
    <w:rsid w:val="00562DD2"/>
    <w:rsid w:val="00570287"/>
    <w:rsid w:val="005802CF"/>
    <w:rsid w:val="005809B8"/>
    <w:rsid w:val="00581928"/>
    <w:rsid w:val="005B4CB0"/>
    <w:rsid w:val="005D222F"/>
    <w:rsid w:val="005E12E3"/>
    <w:rsid w:val="00606FAA"/>
    <w:rsid w:val="00610633"/>
    <w:rsid w:val="00612815"/>
    <w:rsid w:val="00614635"/>
    <w:rsid w:val="00642547"/>
    <w:rsid w:val="00643DA4"/>
    <w:rsid w:val="006933DE"/>
    <w:rsid w:val="006947F5"/>
    <w:rsid w:val="006A2402"/>
    <w:rsid w:val="006B1ABA"/>
    <w:rsid w:val="006C59B0"/>
    <w:rsid w:val="006D59FA"/>
    <w:rsid w:val="007010E0"/>
    <w:rsid w:val="007014AE"/>
    <w:rsid w:val="00702EB4"/>
    <w:rsid w:val="007207E9"/>
    <w:rsid w:val="00725A0E"/>
    <w:rsid w:val="00730E13"/>
    <w:rsid w:val="007369BB"/>
    <w:rsid w:val="00741200"/>
    <w:rsid w:val="00760DAB"/>
    <w:rsid w:val="00770460"/>
    <w:rsid w:val="00774820"/>
    <w:rsid w:val="007770B3"/>
    <w:rsid w:val="007A13A8"/>
    <w:rsid w:val="007E24AC"/>
    <w:rsid w:val="008015D7"/>
    <w:rsid w:val="00842AF0"/>
    <w:rsid w:val="00847302"/>
    <w:rsid w:val="00855705"/>
    <w:rsid w:val="00856B5C"/>
    <w:rsid w:val="008627B6"/>
    <w:rsid w:val="00880996"/>
    <w:rsid w:val="008D78D1"/>
    <w:rsid w:val="008E3DB0"/>
    <w:rsid w:val="00914DAA"/>
    <w:rsid w:val="0092078E"/>
    <w:rsid w:val="00923242"/>
    <w:rsid w:val="00925829"/>
    <w:rsid w:val="009349CF"/>
    <w:rsid w:val="00940D68"/>
    <w:rsid w:val="00950F36"/>
    <w:rsid w:val="00961B67"/>
    <w:rsid w:val="00984909"/>
    <w:rsid w:val="0099602D"/>
    <w:rsid w:val="00996A3B"/>
    <w:rsid w:val="00996F31"/>
    <w:rsid w:val="009A0522"/>
    <w:rsid w:val="009A674E"/>
    <w:rsid w:val="009D180E"/>
    <w:rsid w:val="009D51F1"/>
    <w:rsid w:val="009E6AD4"/>
    <w:rsid w:val="009F27BC"/>
    <w:rsid w:val="009F5A26"/>
    <w:rsid w:val="00A12650"/>
    <w:rsid w:val="00A17577"/>
    <w:rsid w:val="00A2075E"/>
    <w:rsid w:val="00A344D9"/>
    <w:rsid w:val="00A37C6D"/>
    <w:rsid w:val="00A470F2"/>
    <w:rsid w:val="00A507A5"/>
    <w:rsid w:val="00A616D5"/>
    <w:rsid w:val="00A63C56"/>
    <w:rsid w:val="00A71339"/>
    <w:rsid w:val="00AA57D8"/>
    <w:rsid w:val="00AC1974"/>
    <w:rsid w:val="00AE1A66"/>
    <w:rsid w:val="00AE3BD4"/>
    <w:rsid w:val="00B102A0"/>
    <w:rsid w:val="00B136D1"/>
    <w:rsid w:val="00B40DDF"/>
    <w:rsid w:val="00B61E13"/>
    <w:rsid w:val="00B76436"/>
    <w:rsid w:val="00BA6BEE"/>
    <w:rsid w:val="00BD2F61"/>
    <w:rsid w:val="00BF4DE2"/>
    <w:rsid w:val="00C11952"/>
    <w:rsid w:val="00C20208"/>
    <w:rsid w:val="00C342B2"/>
    <w:rsid w:val="00C75135"/>
    <w:rsid w:val="00CA70F8"/>
    <w:rsid w:val="00CB2B75"/>
    <w:rsid w:val="00CC734A"/>
    <w:rsid w:val="00CE774F"/>
    <w:rsid w:val="00CF6B92"/>
    <w:rsid w:val="00D00BE7"/>
    <w:rsid w:val="00D02C34"/>
    <w:rsid w:val="00D2661F"/>
    <w:rsid w:val="00D276B0"/>
    <w:rsid w:val="00D43D5C"/>
    <w:rsid w:val="00D649CD"/>
    <w:rsid w:val="00D855DF"/>
    <w:rsid w:val="00D9249F"/>
    <w:rsid w:val="00D93799"/>
    <w:rsid w:val="00DA59AA"/>
    <w:rsid w:val="00DB119C"/>
    <w:rsid w:val="00DB2EA4"/>
    <w:rsid w:val="00DB5439"/>
    <w:rsid w:val="00DC2C12"/>
    <w:rsid w:val="00DC2DEB"/>
    <w:rsid w:val="00DD7F11"/>
    <w:rsid w:val="00DE164B"/>
    <w:rsid w:val="00DF5AED"/>
    <w:rsid w:val="00E01C6D"/>
    <w:rsid w:val="00E04788"/>
    <w:rsid w:val="00E052CB"/>
    <w:rsid w:val="00E15B5C"/>
    <w:rsid w:val="00E15DB6"/>
    <w:rsid w:val="00E16A47"/>
    <w:rsid w:val="00E24402"/>
    <w:rsid w:val="00E46D48"/>
    <w:rsid w:val="00E642A1"/>
    <w:rsid w:val="00E70C9D"/>
    <w:rsid w:val="00EB01E0"/>
    <w:rsid w:val="00EC3832"/>
    <w:rsid w:val="00EC58AF"/>
    <w:rsid w:val="00EC5A93"/>
    <w:rsid w:val="00ED2B97"/>
    <w:rsid w:val="00EE6B50"/>
    <w:rsid w:val="00EF10C3"/>
    <w:rsid w:val="00EF26ED"/>
    <w:rsid w:val="00F54702"/>
    <w:rsid w:val="00F568F9"/>
    <w:rsid w:val="00F746D7"/>
    <w:rsid w:val="00F849BB"/>
    <w:rsid w:val="00F97A02"/>
    <w:rsid w:val="00FA6E34"/>
    <w:rsid w:val="00FF574E"/>
    <w:rsid w:val="00FF582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EEBA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Roboto Light" w:eastAsiaTheme="minorEastAsia" w:hAnsi="Roboto Light"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855DF"/>
    <w:rPr>
      <w:lang w:val="de-CH"/>
    </w:rPr>
  </w:style>
  <w:style w:type="paragraph" w:styleId="berschrift1">
    <w:name w:val="heading 1"/>
    <w:basedOn w:val="Standard"/>
    <w:next w:val="Standard"/>
    <w:link w:val="berschrift1Zeichen"/>
    <w:uiPriority w:val="9"/>
    <w:qFormat/>
    <w:rsid w:val="00D855DF"/>
    <w:pPr>
      <w:keepNext/>
      <w:keepLines/>
      <w:spacing w:before="480"/>
      <w:outlineLvl w:val="0"/>
    </w:pPr>
    <w:rPr>
      <w:rFonts w:ascii="Roboto Medium" w:eastAsiaTheme="majorEastAsia" w:hAnsi="Roboto Medium" w:cstheme="majorBidi"/>
      <w:bCs/>
      <w:color w:val="00620E"/>
      <w:sz w:val="32"/>
      <w:szCs w:val="32"/>
    </w:rPr>
  </w:style>
  <w:style w:type="paragraph" w:styleId="berschrift2">
    <w:name w:val="heading 2"/>
    <w:basedOn w:val="Standard"/>
    <w:next w:val="Standard"/>
    <w:link w:val="berschrift2Zeichen"/>
    <w:uiPriority w:val="9"/>
    <w:unhideWhenUsed/>
    <w:qFormat/>
    <w:rsid w:val="00E01C6D"/>
    <w:pPr>
      <w:keepNext/>
      <w:keepLines/>
      <w:spacing w:before="200" w:line="360" w:lineRule="auto"/>
      <w:outlineLvl w:val="1"/>
    </w:pPr>
    <w:rPr>
      <w:rFonts w:ascii="Roboto Medium" w:eastAsiaTheme="majorEastAsia" w:hAnsi="Roboto Medium" w:cstheme="majorBidi"/>
      <w:bCs/>
      <w:color w:val="00B519"/>
      <w:sz w:val="26"/>
      <w:szCs w:val="26"/>
    </w:rPr>
  </w:style>
  <w:style w:type="paragraph" w:styleId="berschrift3">
    <w:name w:val="heading 3"/>
    <w:basedOn w:val="Standard"/>
    <w:next w:val="Standard"/>
    <w:link w:val="berschrift3Zeichen"/>
    <w:uiPriority w:val="9"/>
    <w:unhideWhenUsed/>
    <w:qFormat/>
    <w:rsid w:val="00AE3BD4"/>
    <w:pPr>
      <w:keepNext/>
      <w:keepLines/>
      <w:spacing w:before="200"/>
      <w:outlineLvl w:val="2"/>
    </w:pPr>
    <w:rPr>
      <w:rFonts w:asciiTheme="majorHAnsi" w:eastAsiaTheme="majorEastAsia" w:hAnsiTheme="majorHAnsi" w:cstheme="majorBidi"/>
      <w:b/>
      <w:bCs/>
      <w:color w:val="47CC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D855DF"/>
    <w:rPr>
      <w:rFonts w:ascii="Roboto Medium" w:eastAsiaTheme="majorEastAsia" w:hAnsi="Roboto Medium" w:cstheme="majorBidi"/>
      <w:bCs/>
      <w:color w:val="00620E"/>
      <w:sz w:val="32"/>
      <w:szCs w:val="32"/>
      <w:lang w:val="de-CH"/>
    </w:rPr>
  </w:style>
  <w:style w:type="character" w:customStyle="1" w:styleId="berschrift2Zeichen">
    <w:name w:val="Überschrift 2 Zeichen"/>
    <w:basedOn w:val="Absatzstandardschriftart"/>
    <w:link w:val="berschrift2"/>
    <w:uiPriority w:val="9"/>
    <w:rsid w:val="00E01C6D"/>
    <w:rPr>
      <w:rFonts w:ascii="Roboto Medium" w:eastAsiaTheme="majorEastAsia" w:hAnsi="Roboto Medium" w:cstheme="majorBidi"/>
      <w:bCs/>
      <w:color w:val="00B519"/>
      <w:sz w:val="26"/>
      <w:szCs w:val="26"/>
      <w:lang w:val="de-CH"/>
    </w:rPr>
  </w:style>
  <w:style w:type="paragraph" w:styleId="Titel">
    <w:name w:val="Title"/>
    <w:basedOn w:val="Standard"/>
    <w:next w:val="Standard"/>
    <w:link w:val="TitelZeichen"/>
    <w:uiPriority w:val="10"/>
    <w:qFormat/>
    <w:rsid w:val="00416AF1"/>
    <w:pPr>
      <w:pBdr>
        <w:bottom w:val="single" w:sz="8" w:space="4" w:color="4F81BD" w:themeColor="accent1"/>
      </w:pBdr>
      <w:spacing w:after="300"/>
      <w:contextualSpacing/>
    </w:pPr>
    <w:rPr>
      <w:rFonts w:ascii="Roboto Medium" w:eastAsiaTheme="majorEastAsia" w:hAnsi="Roboto Medium" w:cstheme="majorBidi"/>
      <w:color w:val="29A115"/>
      <w:spacing w:val="5"/>
      <w:kern w:val="28"/>
      <w:sz w:val="52"/>
      <w:szCs w:val="52"/>
    </w:rPr>
  </w:style>
  <w:style w:type="character" w:customStyle="1" w:styleId="TitelZeichen">
    <w:name w:val="Titel Zeichen"/>
    <w:basedOn w:val="Absatzstandardschriftart"/>
    <w:link w:val="Titel"/>
    <w:uiPriority w:val="10"/>
    <w:rsid w:val="00416AF1"/>
    <w:rPr>
      <w:rFonts w:ascii="Roboto Medium" w:eastAsiaTheme="majorEastAsia" w:hAnsi="Roboto Medium" w:cstheme="majorBidi"/>
      <w:color w:val="29A115"/>
      <w:spacing w:val="5"/>
      <w:kern w:val="28"/>
      <w:sz w:val="52"/>
      <w:szCs w:val="52"/>
      <w:lang w:val="de-CH"/>
    </w:rPr>
  </w:style>
  <w:style w:type="paragraph" w:styleId="Untertitel">
    <w:name w:val="Subtitle"/>
    <w:basedOn w:val="Standard"/>
    <w:next w:val="Standard"/>
    <w:link w:val="UntertitelZeichen"/>
    <w:uiPriority w:val="11"/>
    <w:qFormat/>
    <w:rsid w:val="00416AF1"/>
    <w:pPr>
      <w:numPr>
        <w:ilvl w:val="1"/>
      </w:numPr>
    </w:pPr>
    <w:rPr>
      <w:rFonts w:ascii="Roboto Regular" w:eastAsiaTheme="majorEastAsia" w:hAnsi="Roboto Regular" w:cstheme="majorBidi"/>
      <w:i/>
      <w:iCs/>
      <w:color w:val="079A00"/>
      <w:spacing w:val="15"/>
    </w:rPr>
  </w:style>
  <w:style w:type="character" w:customStyle="1" w:styleId="UntertitelZeichen">
    <w:name w:val="Untertitel Zeichen"/>
    <w:basedOn w:val="Absatzstandardschriftart"/>
    <w:link w:val="Untertitel"/>
    <w:uiPriority w:val="11"/>
    <w:rsid w:val="00416AF1"/>
    <w:rPr>
      <w:rFonts w:ascii="Roboto Regular" w:eastAsiaTheme="majorEastAsia" w:hAnsi="Roboto Regular" w:cstheme="majorBidi"/>
      <w:i/>
      <w:iCs/>
      <w:color w:val="079A00"/>
      <w:spacing w:val="15"/>
      <w:lang w:val="de-CH"/>
    </w:rPr>
  </w:style>
  <w:style w:type="character" w:customStyle="1" w:styleId="berschrift3Zeichen">
    <w:name w:val="Überschrift 3 Zeichen"/>
    <w:basedOn w:val="Absatzstandardschriftart"/>
    <w:link w:val="berschrift3"/>
    <w:uiPriority w:val="9"/>
    <w:rsid w:val="00AE3BD4"/>
    <w:rPr>
      <w:rFonts w:asciiTheme="majorHAnsi" w:eastAsiaTheme="majorEastAsia" w:hAnsiTheme="majorHAnsi" w:cstheme="majorBidi"/>
      <w:b/>
      <w:bCs/>
      <w:color w:val="47CC24"/>
      <w:lang w:val="de-CH"/>
    </w:rPr>
  </w:style>
  <w:style w:type="paragraph" w:styleId="Kopfzeile">
    <w:name w:val="header"/>
    <w:basedOn w:val="Standard"/>
    <w:link w:val="KopfzeileZeichen"/>
    <w:uiPriority w:val="99"/>
    <w:unhideWhenUsed/>
    <w:rsid w:val="000030C6"/>
    <w:pPr>
      <w:tabs>
        <w:tab w:val="center" w:pos="4536"/>
        <w:tab w:val="right" w:pos="9072"/>
      </w:tabs>
    </w:pPr>
  </w:style>
  <w:style w:type="character" w:customStyle="1" w:styleId="KopfzeileZeichen">
    <w:name w:val="Kopfzeile Zeichen"/>
    <w:basedOn w:val="Absatzstandardschriftart"/>
    <w:link w:val="Kopfzeile"/>
    <w:uiPriority w:val="99"/>
    <w:rsid w:val="000030C6"/>
    <w:rPr>
      <w:lang w:val="de-CH"/>
    </w:rPr>
  </w:style>
  <w:style w:type="paragraph" w:styleId="Fuzeile">
    <w:name w:val="footer"/>
    <w:basedOn w:val="Standard"/>
    <w:link w:val="FuzeileZeichen"/>
    <w:uiPriority w:val="99"/>
    <w:unhideWhenUsed/>
    <w:rsid w:val="000030C6"/>
    <w:pPr>
      <w:tabs>
        <w:tab w:val="center" w:pos="4536"/>
        <w:tab w:val="right" w:pos="9072"/>
      </w:tabs>
    </w:pPr>
  </w:style>
  <w:style w:type="character" w:customStyle="1" w:styleId="FuzeileZeichen">
    <w:name w:val="Fußzeile Zeichen"/>
    <w:basedOn w:val="Absatzstandardschriftart"/>
    <w:link w:val="Fuzeile"/>
    <w:uiPriority w:val="99"/>
    <w:rsid w:val="000030C6"/>
    <w:rPr>
      <w:lang w:val="de-CH"/>
    </w:rPr>
  </w:style>
  <w:style w:type="paragraph" w:styleId="Index1">
    <w:name w:val="index 1"/>
    <w:basedOn w:val="Standard"/>
    <w:next w:val="Standard"/>
    <w:autoRedefine/>
    <w:uiPriority w:val="99"/>
    <w:unhideWhenUsed/>
    <w:rsid w:val="000030C6"/>
    <w:pPr>
      <w:ind w:left="240" w:hanging="240"/>
    </w:pPr>
  </w:style>
  <w:style w:type="paragraph" w:styleId="Index2">
    <w:name w:val="index 2"/>
    <w:basedOn w:val="Standard"/>
    <w:next w:val="Standard"/>
    <w:autoRedefine/>
    <w:uiPriority w:val="99"/>
    <w:unhideWhenUsed/>
    <w:rsid w:val="000030C6"/>
    <w:pPr>
      <w:ind w:left="480" w:hanging="240"/>
    </w:pPr>
  </w:style>
  <w:style w:type="paragraph" w:styleId="Index3">
    <w:name w:val="index 3"/>
    <w:basedOn w:val="Standard"/>
    <w:next w:val="Standard"/>
    <w:autoRedefine/>
    <w:uiPriority w:val="99"/>
    <w:unhideWhenUsed/>
    <w:rsid w:val="000030C6"/>
    <w:pPr>
      <w:ind w:left="720" w:hanging="240"/>
    </w:pPr>
  </w:style>
  <w:style w:type="paragraph" w:styleId="Index4">
    <w:name w:val="index 4"/>
    <w:basedOn w:val="Standard"/>
    <w:next w:val="Standard"/>
    <w:autoRedefine/>
    <w:uiPriority w:val="99"/>
    <w:unhideWhenUsed/>
    <w:rsid w:val="000030C6"/>
    <w:pPr>
      <w:ind w:left="960" w:hanging="240"/>
    </w:pPr>
  </w:style>
  <w:style w:type="paragraph" w:styleId="Index5">
    <w:name w:val="index 5"/>
    <w:basedOn w:val="Standard"/>
    <w:next w:val="Standard"/>
    <w:autoRedefine/>
    <w:uiPriority w:val="99"/>
    <w:unhideWhenUsed/>
    <w:rsid w:val="000030C6"/>
    <w:pPr>
      <w:ind w:left="1200" w:hanging="240"/>
    </w:pPr>
  </w:style>
  <w:style w:type="paragraph" w:styleId="Index6">
    <w:name w:val="index 6"/>
    <w:basedOn w:val="Standard"/>
    <w:next w:val="Standard"/>
    <w:autoRedefine/>
    <w:uiPriority w:val="99"/>
    <w:unhideWhenUsed/>
    <w:rsid w:val="000030C6"/>
    <w:pPr>
      <w:ind w:left="1440" w:hanging="240"/>
    </w:pPr>
  </w:style>
  <w:style w:type="paragraph" w:styleId="Index7">
    <w:name w:val="index 7"/>
    <w:basedOn w:val="Standard"/>
    <w:next w:val="Standard"/>
    <w:autoRedefine/>
    <w:uiPriority w:val="99"/>
    <w:unhideWhenUsed/>
    <w:rsid w:val="000030C6"/>
    <w:pPr>
      <w:ind w:left="1680" w:hanging="240"/>
    </w:pPr>
  </w:style>
  <w:style w:type="paragraph" w:styleId="Index8">
    <w:name w:val="index 8"/>
    <w:basedOn w:val="Standard"/>
    <w:next w:val="Standard"/>
    <w:autoRedefine/>
    <w:uiPriority w:val="99"/>
    <w:unhideWhenUsed/>
    <w:rsid w:val="000030C6"/>
    <w:pPr>
      <w:ind w:left="1920" w:hanging="240"/>
    </w:pPr>
  </w:style>
  <w:style w:type="paragraph" w:styleId="Index9">
    <w:name w:val="index 9"/>
    <w:basedOn w:val="Standard"/>
    <w:next w:val="Standard"/>
    <w:autoRedefine/>
    <w:uiPriority w:val="99"/>
    <w:unhideWhenUsed/>
    <w:rsid w:val="000030C6"/>
    <w:pPr>
      <w:ind w:left="2160" w:hanging="240"/>
    </w:pPr>
  </w:style>
  <w:style w:type="paragraph" w:styleId="Indexberschrift">
    <w:name w:val="index heading"/>
    <w:basedOn w:val="Standard"/>
    <w:next w:val="Index1"/>
    <w:uiPriority w:val="99"/>
    <w:unhideWhenUsed/>
    <w:rsid w:val="000030C6"/>
  </w:style>
  <w:style w:type="paragraph" w:styleId="Verzeichnis1">
    <w:name w:val="toc 1"/>
    <w:basedOn w:val="Standard"/>
    <w:next w:val="Standard"/>
    <w:autoRedefine/>
    <w:uiPriority w:val="39"/>
    <w:unhideWhenUsed/>
    <w:rsid w:val="00104C60"/>
  </w:style>
  <w:style w:type="paragraph" w:styleId="Verzeichnis2">
    <w:name w:val="toc 2"/>
    <w:basedOn w:val="Standard"/>
    <w:next w:val="Standard"/>
    <w:autoRedefine/>
    <w:uiPriority w:val="39"/>
    <w:unhideWhenUsed/>
    <w:rsid w:val="00104C60"/>
    <w:pPr>
      <w:ind w:left="240"/>
    </w:pPr>
  </w:style>
  <w:style w:type="paragraph" w:styleId="Verzeichnis3">
    <w:name w:val="toc 3"/>
    <w:basedOn w:val="Standard"/>
    <w:next w:val="Standard"/>
    <w:autoRedefine/>
    <w:uiPriority w:val="39"/>
    <w:unhideWhenUsed/>
    <w:rsid w:val="00104C60"/>
    <w:pPr>
      <w:ind w:left="480"/>
    </w:pPr>
  </w:style>
  <w:style w:type="paragraph" w:styleId="Verzeichnis4">
    <w:name w:val="toc 4"/>
    <w:basedOn w:val="Standard"/>
    <w:next w:val="Standard"/>
    <w:autoRedefine/>
    <w:uiPriority w:val="39"/>
    <w:unhideWhenUsed/>
    <w:rsid w:val="00104C60"/>
    <w:pPr>
      <w:ind w:left="720"/>
    </w:pPr>
  </w:style>
  <w:style w:type="paragraph" w:styleId="Verzeichnis5">
    <w:name w:val="toc 5"/>
    <w:basedOn w:val="Standard"/>
    <w:next w:val="Standard"/>
    <w:autoRedefine/>
    <w:uiPriority w:val="39"/>
    <w:unhideWhenUsed/>
    <w:rsid w:val="00104C60"/>
    <w:pPr>
      <w:ind w:left="960"/>
    </w:pPr>
  </w:style>
  <w:style w:type="paragraph" w:styleId="Verzeichnis6">
    <w:name w:val="toc 6"/>
    <w:basedOn w:val="Standard"/>
    <w:next w:val="Standard"/>
    <w:autoRedefine/>
    <w:uiPriority w:val="39"/>
    <w:unhideWhenUsed/>
    <w:rsid w:val="00104C60"/>
    <w:pPr>
      <w:ind w:left="1200"/>
    </w:pPr>
  </w:style>
  <w:style w:type="paragraph" w:styleId="Verzeichnis7">
    <w:name w:val="toc 7"/>
    <w:basedOn w:val="Standard"/>
    <w:next w:val="Standard"/>
    <w:autoRedefine/>
    <w:uiPriority w:val="39"/>
    <w:unhideWhenUsed/>
    <w:rsid w:val="00104C60"/>
    <w:pPr>
      <w:ind w:left="1440"/>
    </w:pPr>
  </w:style>
  <w:style w:type="paragraph" w:styleId="Verzeichnis8">
    <w:name w:val="toc 8"/>
    <w:basedOn w:val="Standard"/>
    <w:next w:val="Standard"/>
    <w:autoRedefine/>
    <w:uiPriority w:val="39"/>
    <w:unhideWhenUsed/>
    <w:rsid w:val="00104C60"/>
    <w:pPr>
      <w:ind w:left="1680"/>
    </w:pPr>
  </w:style>
  <w:style w:type="paragraph" w:styleId="Verzeichnis9">
    <w:name w:val="toc 9"/>
    <w:basedOn w:val="Standard"/>
    <w:next w:val="Standard"/>
    <w:autoRedefine/>
    <w:uiPriority w:val="39"/>
    <w:unhideWhenUsed/>
    <w:rsid w:val="00104C60"/>
    <w:pPr>
      <w:ind w:left="1920"/>
    </w:pPr>
  </w:style>
  <w:style w:type="character" w:styleId="Seitenzahl">
    <w:name w:val="page number"/>
    <w:basedOn w:val="Absatzstandardschriftart"/>
    <w:uiPriority w:val="99"/>
    <w:semiHidden/>
    <w:unhideWhenUsed/>
    <w:rsid w:val="00BA6BEE"/>
  </w:style>
  <w:style w:type="table" w:styleId="Tabellenraster">
    <w:name w:val="Table Grid"/>
    <w:basedOn w:val="NormaleTabelle"/>
    <w:uiPriority w:val="59"/>
    <w:rsid w:val="00FF58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0A1E3F"/>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0A1E3F"/>
    <w:rPr>
      <w:rFonts w:ascii="Lucida Grande" w:hAnsi="Lucida Grande"/>
      <w:sz w:val="18"/>
      <w:szCs w:val="18"/>
      <w:lang w:val="de-C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Roboto Light" w:eastAsiaTheme="minorEastAsia" w:hAnsi="Roboto Light"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855DF"/>
    <w:rPr>
      <w:lang w:val="de-CH"/>
    </w:rPr>
  </w:style>
  <w:style w:type="paragraph" w:styleId="berschrift1">
    <w:name w:val="heading 1"/>
    <w:basedOn w:val="Standard"/>
    <w:next w:val="Standard"/>
    <w:link w:val="berschrift1Zeichen"/>
    <w:uiPriority w:val="9"/>
    <w:qFormat/>
    <w:rsid w:val="00D855DF"/>
    <w:pPr>
      <w:keepNext/>
      <w:keepLines/>
      <w:spacing w:before="480"/>
      <w:outlineLvl w:val="0"/>
    </w:pPr>
    <w:rPr>
      <w:rFonts w:ascii="Roboto Medium" w:eastAsiaTheme="majorEastAsia" w:hAnsi="Roboto Medium" w:cstheme="majorBidi"/>
      <w:bCs/>
      <w:color w:val="00620E"/>
      <w:sz w:val="32"/>
      <w:szCs w:val="32"/>
    </w:rPr>
  </w:style>
  <w:style w:type="paragraph" w:styleId="berschrift2">
    <w:name w:val="heading 2"/>
    <w:basedOn w:val="Standard"/>
    <w:next w:val="Standard"/>
    <w:link w:val="berschrift2Zeichen"/>
    <w:uiPriority w:val="9"/>
    <w:unhideWhenUsed/>
    <w:qFormat/>
    <w:rsid w:val="00E01C6D"/>
    <w:pPr>
      <w:keepNext/>
      <w:keepLines/>
      <w:spacing w:before="200" w:line="360" w:lineRule="auto"/>
      <w:outlineLvl w:val="1"/>
    </w:pPr>
    <w:rPr>
      <w:rFonts w:ascii="Roboto Medium" w:eastAsiaTheme="majorEastAsia" w:hAnsi="Roboto Medium" w:cstheme="majorBidi"/>
      <w:bCs/>
      <w:color w:val="00B519"/>
      <w:sz w:val="26"/>
      <w:szCs w:val="26"/>
    </w:rPr>
  </w:style>
  <w:style w:type="paragraph" w:styleId="berschrift3">
    <w:name w:val="heading 3"/>
    <w:basedOn w:val="Standard"/>
    <w:next w:val="Standard"/>
    <w:link w:val="berschrift3Zeichen"/>
    <w:uiPriority w:val="9"/>
    <w:unhideWhenUsed/>
    <w:qFormat/>
    <w:rsid w:val="00AE3BD4"/>
    <w:pPr>
      <w:keepNext/>
      <w:keepLines/>
      <w:spacing w:before="200"/>
      <w:outlineLvl w:val="2"/>
    </w:pPr>
    <w:rPr>
      <w:rFonts w:asciiTheme="majorHAnsi" w:eastAsiaTheme="majorEastAsia" w:hAnsiTheme="majorHAnsi" w:cstheme="majorBidi"/>
      <w:b/>
      <w:bCs/>
      <w:color w:val="47CC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D855DF"/>
    <w:rPr>
      <w:rFonts w:ascii="Roboto Medium" w:eastAsiaTheme="majorEastAsia" w:hAnsi="Roboto Medium" w:cstheme="majorBidi"/>
      <w:bCs/>
      <w:color w:val="00620E"/>
      <w:sz w:val="32"/>
      <w:szCs w:val="32"/>
      <w:lang w:val="de-CH"/>
    </w:rPr>
  </w:style>
  <w:style w:type="character" w:customStyle="1" w:styleId="berschrift2Zeichen">
    <w:name w:val="Überschrift 2 Zeichen"/>
    <w:basedOn w:val="Absatzstandardschriftart"/>
    <w:link w:val="berschrift2"/>
    <w:uiPriority w:val="9"/>
    <w:rsid w:val="00E01C6D"/>
    <w:rPr>
      <w:rFonts w:ascii="Roboto Medium" w:eastAsiaTheme="majorEastAsia" w:hAnsi="Roboto Medium" w:cstheme="majorBidi"/>
      <w:bCs/>
      <w:color w:val="00B519"/>
      <w:sz w:val="26"/>
      <w:szCs w:val="26"/>
      <w:lang w:val="de-CH"/>
    </w:rPr>
  </w:style>
  <w:style w:type="paragraph" w:styleId="Titel">
    <w:name w:val="Title"/>
    <w:basedOn w:val="Standard"/>
    <w:next w:val="Standard"/>
    <w:link w:val="TitelZeichen"/>
    <w:uiPriority w:val="10"/>
    <w:qFormat/>
    <w:rsid w:val="00416AF1"/>
    <w:pPr>
      <w:pBdr>
        <w:bottom w:val="single" w:sz="8" w:space="4" w:color="4F81BD" w:themeColor="accent1"/>
      </w:pBdr>
      <w:spacing w:after="300"/>
      <w:contextualSpacing/>
    </w:pPr>
    <w:rPr>
      <w:rFonts w:ascii="Roboto Medium" w:eastAsiaTheme="majorEastAsia" w:hAnsi="Roboto Medium" w:cstheme="majorBidi"/>
      <w:color w:val="29A115"/>
      <w:spacing w:val="5"/>
      <w:kern w:val="28"/>
      <w:sz w:val="52"/>
      <w:szCs w:val="52"/>
    </w:rPr>
  </w:style>
  <w:style w:type="character" w:customStyle="1" w:styleId="TitelZeichen">
    <w:name w:val="Titel Zeichen"/>
    <w:basedOn w:val="Absatzstandardschriftart"/>
    <w:link w:val="Titel"/>
    <w:uiPriority w:val="10"/>
    <w:rsid w:val="00416AF1"/>
    <w:rPr>
      <w:rFonts w:ascii="Roboto Medium" w:eastAsiaTheme="majorEastAsia" w:hAnsi="Roboto Medium" w:cstheme="majorBidi"/>
      <w:color w:val="29A115"/>
      <w:spacing w:val="5"/>
      <w:kern w:val="28"/>
      <w:sz w:val="52"/>
      <w:szCs w:val="52"/>
      <w:lang w:val="de-CH"/>
    </w:rPr>
  </w:style>
  <w:style w:type="paragraph" w:styleId="Untertitel">
    <w:name w:val="Subtitle"/>
    <w:basedOn w:val="Standard"/>
    <w:next w:val="Standard"/>
    <w:link w:val="UntertitelZeichen"/>
    <w:uiPriority w:val="11"/>
    <w:qFormat/>
    <w:rsid w:val="00416AF1"/>
    <w:pPr>
      <w:numPr>
        <w:ilvl w:val="1"/>
      </w:numPr>
    </w:pPr>
    <w:rPr>
      <w:rFonts w:ascii="Roboto Regular" w:eastAsiaTheme="majorEastAsia" w:hAnsi="Roboto Regular" w:cstheme="majorBidi"/>
      <w:i/>
      <w:iCs/>
      <w:color w:val="079A00"/>
      <w:spacing w:val="15"/>
    </w:rPr>
  </w:style>
  <w:style w:type="character" w:customStyle="1" w:styleId="UntertitelZeichen">
    <w:name w:val="Untertitel Zeichen"/>
    <w:basedOn w:val="Absatzstandardschriftart"/>
    <w:link w:val="Untertitel"/>
    <w:uiPriority w:val="11"/>
    <w:rsid w:val="00416AF1"/>
    <w:rPr>
      <w:rFonts w:ascii="Roboto Regular" w:eastAsiaTheme="majorEastAsia" w:hAnsi="Roboto Regular" w:cstheme="majorBidi"/>
      <w:i/>
      <w:iCs/>
      <w:color w:val="079A00"/>
      <w:spacing w:val="15"/>
      <w:lang w:val="de-CH"/>
    </w:rPr>
  </w:style>
  <w:style w:type="character" w:customStyle="1" w:styleId="berschrift3Zeichen">
    <w:name w:val="Überschrift 3 Zeichen"/>
    <w:basedOn w:val="Absatzstandardschriftart"/>
    <w:link w:val="berschrift3"/>
    <w:uiPriority w:val="9"/>
    <w:rsid w:val="00AE3BD4"/>
    <w:rPr>
      <w:rFonts w:asciiTheme="majorHAnsi" w:eastAsiaTheme="majorEastAsia" w:hAnsiTheme="majorHAnsi" w:cstheme="majorBidi"/>
      <w:b/>
      <w:bCs/>
      <w:color w:val="47CC24"/>
      <w:lang w:val="de-CH"/>
    </w:rPr>
  </w:style>
  <w:style w:type="paragraph" w:styleId="Kopfzeile">
    <w:name w:val="header"/>
    <w:basedOn w:val="Standard"/>
    <w:link w:val="KopfzeileZeichen"/>
    <w:uiPriority w:val="99"/>
    <w:unhideWhenUsed/>
    <w:rsid w:val="000030C6"/>
    <w:pPr>
      <w:tabs>
        <w:tab w:val="center" w:pos="4536"/>
        <w:tab w:val="right" w:pos="9072"/>
      </w:tabs>
    </w:pPr>
  </w:style>
  <w:style w:type="character" w:customStyle="1" w:styleId="KopfzeileZeichen">
    <w:name w:val="Kopfzeile Zeichen"/>
    <w:basedOn w:val="Absatzstandardschriftart"/>
    <w:link w:val="Kopfzeile"/>
    <w:uiPriority w:val="99"/>
    <w:rsid w:val="000030C6"/>
    <w:rPr>
      <w:lang w:val="de-CH"/>
    </w:rPr>
  </w:style>
  <w:style w:type="paragraph" w:styleId="Fuzeile">
    <w:name w:val="footer"/>
    <w:basedOn w:val="Standard"/>
    <w:link w:val="FuzeileZeichen"/>
    <w:uiPriority w:val="99"/>
    <w:unhideWhenUsed/>
    <w:rsid w:val="000030C6"/>
    <w:pPr>
      <w:tabs>
        <w:tab w:val="center" w:pos="4536"/>
        <w:tab w:val="right" w:pos="9072"/>
      </w:tabs>
    </w:pPr>
  </w:style>
  <w:style w:type="character" w:customStyle="1" w:styleId="FuzeileZeichen">
    <w:name w:val="Fußzeile Zeichen"/>
    <w:basedOn w:val="Absatzstandardschriftart"/>
    <w:link w:val="Fuzeile"/>
    <w:uiPriority w:val="99"/>
    <w:rsid w:val="000030C6"/>
    <w:rPr>
      <w:lang w:val="de-CH"/>
    </w:rPr>
  </w:style>
  <w:style w:type="paragraph" w:styleId="Index1">
    <w:name w:val="index 1"/>
    <w:basedOn w:val="Standard"/>
    <w:next w:val="Standard"/>
    <w:autoRedefine/>
    <w:uiPriority w:val="99"/>
    <w:unhideWhenUsed/>
    <w:rsid w:val="000030C6"/>
    <w:pPr>
      <w:ind w:left="240" w:hanging="240"/>
    </w:pPr>
  </w:style>
  <w:style w:type="paragraph" w:styleId="Index2">
    <w:name w:val="index 2"/>
    <w:basedOn w:val="Standard"/>
    <w:next w:val="Standard"/>
    <w:autoRedefine/>
    <w:uiPriority w:val="99"/>
    <w:unhideWhenUsed/>
    <w:rsid w:val="000030C6"/>
    <w:pPr>
      <w:ind w:left="480" w:hanging="240"/>
    </w:pPr>
  </w:style>
  <w:style w:type="paragraph" w:styleId="Index3">
    <w:name w:val="index 3"/>
    <w:basedOn w:val="Standard"/>
    <w:next w:val="Standard"/>
    <w:autoRedefine/>
    <w:uiPriority w:val="99"/>
    <w:unhideWhenUsed/>
    <w:rsid w:val="000030C6"/>
    <w:pPr>
      <w:ind w:left="720" w:hanging="240"/>
    </w:pPr>
  </w:style>
  <w:style w:type="paragraph" w:styleId="Index4">
    <w:name w:val="index 4"/>
    <w:basedOn w:val="Standard"/>
    <w:next w:val="Standard"/>
    <w:autoRedefine/>
    <w:uiPriority w:val="99"/>
    <w:unhideWhenUsed/>
    <w:rsid w:val="000030C6"/>
    <w:pPr>
      <w:ind w:left="960" w:hanging="240"/>
    </w:pPr>
  </w:style>
  <w:style w:type="paragraph" w:styleId="Index5">
    <w:name w:val="index 5"/>
    <w:basedOn w:val="Standard"/>
    <w:next w:val="Standard"/>
    <w:autoRedefine/>
    <w:uiPriority w:val="99"/>
    <w:unhideWhenUsed/>
    <w:rsid w:val="000030C6"/>
    <w:pPr>
      <w:ind w:left="1200" w:hanging="240"/>
    </w:pPr>
  </w:style>
  <w:style w:type="paragraph" w:styleId="Index6">
    <w:name w:val="index 6"/>
    <w:basedOn w:val="Standard"/>
    <w:next w:val="Standard"/>
    <w:autoRedefine/>
    <w:uiPriority w:val="99"/>
    <w:unhideWhenUsed/>
    <w:rsid w:val="000030C6"/>
    <w:pPr>
      <w:ind w:left="1440" w:hanging="240"/>
    </w:pPr>
  </w:style>
  <w:style w:type="paragraph" w:styleId="Index7">
    <w:name w:val="index 7"/>
    <w:basedOn w:val="Standard"/>
    <w:next w:val="Standard"/>
    <w:autoRedefine/>
    <w:uiPriority w:val="99"/>
    <w:unhideWhenUsed/>
    <w:rsid w:val="000030C6"/>
    <w:pPr>
      <w:ind w:left="1680" w:hanging="240"/>
    </w:pPr>
  </w:style>
  <w:style w:type="paragraph" w:styleId="Index8">
    <w:name w:val="index 8"/>
    <w:basedOn w:val="Standard"/>
    <w:next w:val="Standard"/>
    <w:autoRedefine/>
    <w:uiPriority w:val="99"/>
    <w:unhideWhenUsed/>
    <w:rsid w:val="000030C6"/>
    <w:pPr>
      <w:ind w:left="1920" w:hanging="240"/>
    </w:pPr>
  </w:style>
  <w:style w:type="paragraph" w:styleId="Index9">
    <w:name w:val="index 9"/>
    <w:basedOn w:val="Standard"/>
    <w:next w:val="Standard"/>
    <w:autoRedefine/>
    <w:uiPriority w:val="99"/>
    <w:unhideWhenUsed/>
    <w:rsid w:val="000030C6"/>
    <w:pPr>
      <w:ind w:left="2160" w:hanging="240"/>
    </w:pPr>
  </w:style>
  <w:style w:type="paragraph" w:styleId="Indexberschrift">
    <w:name w:val="index heading"/>
    <w:basedOn w:val="Standard"/>
    <w:next w:val="Index1"/>
    <w:uiPriority w:val="99"/>
    <w:unhideWhenUsed/>
    <w:rsid w:val="000030C6"/>
  </w:style>
  <w:style w:type="paragraph" w:styleId="Verzeichnis1">
    <w:name w:val="toc 1"/>
    <w:basedOn w:val="Standard"/>
    <w:next w:val="Standard"/>
    <w:autoRedefine/>
    <w:uiPriority w:val="39"/>
    <w:unhideWhenUsed/>
    <w:rsid w:val="00104C60"/>
  </w:style>
  <w:style w:type="paragraph" w:styleId="Verzeichnis2">
    <w:name w:val="toc 2"/>
    <w:basedOn w:val="Standard"/>
    <w:next w:val="Standard"/>
    <w:autoRedefine/>
    <w:uiPriority w:val="39"/>
    <w:unhideWhenUsed/>
    <w:rsid w:val="00104C60"/>
    <w:pPr>
      <w:ind w:left="240"/>
    </w:pPr>
  </w:style>
  <w:style w:type="paragraph" w:styleId="Verzeichnis3">
    <w:name w:val="toc 3"/>
    <w:basedOn w:val="Standard"/>
    <w:next w:val="Standard"/>
    <w:autoRedefine/>
    <w:uiPriority w:val="39"/>
    <w:unhideWhenUsed/>
    <w:rsid w:val="00104C60"/>
    <w:pPr>
      <w:ind w:left="480"/>
    </w:pPr>
  </w:style>
  <w:style w:type="paragraph" w:styleId="Verzeichnis4">
    <w:name w:val="toc 4"/>
    <w:basedOn w:val="Standard"/>
    <w:next w:val="Standard"/>
    <w:autoRedefine/>
    <w:uiPriority w:val="39"/>
    <w:unhideWhenUsed/>
    <w:rsid w:val="00104C60"/>
    <w:pPr>
      <w:ind w:left="720"/>
    </w:pPr>
  </w:style>
  <w:style w:type="paragraph" w:styleId="Verzeichnis5">
    <w:name w:val="toc 5"/>
    <w:basedOn w:val="Standard"/>
    <w:next w:val="Standard"/>
    <w:autoRedefine/>
    <w:uiPriority w:val="39"/>
    <w:unhideWhenUsed/>
    <w:rsid w:val="00104C60"/>
    <w:pPr>
      <w:ind w:left="960"/>
    </w:pPr>
  </w:style>
  <w:style w:type="paragraph" w:styleId="Verzeichnis6">
    <w:name w:val="toc 6"/>
    <w:basedOn w:val="Standard"/>
    <w:next w:val="Standard"/>
    <w:autoRedefine/>
    <w:uiPriority w:val="39"/>
    <w:unhideWhenUsed/>
    <w:rsid w:val="00104C60"/>
    <w:pPr>
      <w:ind w:left="1200"/>
    </w:pPr>
  </w:style>
  <w:style w:type="paragraph" w:styleId="Verzeichnis7">
    <w:name w:val="toc 7"/>
    <w:basedOn w:val="Standard"/>
    <w:next w:val="Standard"/>
    <w:autoRedefine/>
    <w:uiPriority w:val="39"/>
    <w:unhideWhenUsed/>
    <w:rsid w:val="00104C60"/>
    <w:pPr>
      <w:ind w:left="1440"/>
    </w:pPr>
  </w:style>
  <w:style w:type="paragraph" w:styleId="Verzeichnis8">
    <w:name w:val="toc 8"/>
    <w:basedOn w:val="Standard"/>
    <w:next w:val="Standard"/>
    <w:autoRedefine/>
    <w:uiPriority w:val="39"/>
    <w:unhideWhenUsed/>
    <w:rsid w:val="00104C60"/>
    <w:pPr>
      <w:ind w:left="1680"/>
    </w:pPr>
  </w:style>
  <w:style w:type="paragraph" w:styleId="Verzeichnis9">
    <w:name w:val="toc 9"/>
    <w:basedOn w:val="Standard"/>
    <w:next w:val="Standard"/>
    <w:autoRedefine/>
    <w:uiPriority w:val="39"/>
    <w:unhideWhenUsed/>
    <w:rsid w:val="00104C60"/>
    <w:pPr>
      <w:ind w:left="1920"/>
    </w:pPr>
  </w:style>
  <w:style w:type="character" w:styleId="Seitenzahl">
    <w:name w:val="page number"/>
    <w:basedOn w:val="Absatzstandardschriftart"/>
    <w:uiPriority w:val="99"/>
    <w:semiHidden/>
    <w:unhideWhenUsed/>
    <w:rsid w:val="00BA6BEE"/>
  </w:style>
  <w:style w:type="table" w:styleId="Tabellenraster">
    <w:name w:val="Table Grid"/>
    <w:basedOn w:val="NormaleTabelle"/>
    <w:uiPriority w:val="59"/>
    <w:rsid w:val="00FF58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0A1E3F"/>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0A1E3F"/>
    <w:rPr>
      <w:rFonts w:ascii="Lucida Grande" w:hAnsi="Lucida Grande"/>
      <w:sz w:val="18"/>
      <w:szCs w:val="18"/>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892</Words>
  <Characters>5624</Characters>
  <Application>Microsoft Macintosh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Alain Denzler</cp:lastModifiedBy>
  <cp:revision>5</cp:revision>
  <dcterms:created xsi:type="dcterms:W3CDTF">2014-11-20T10:49:00Z</dcterms:created>
  <dcterms:modified xsi:type="dcterms:W3CDTF">2014-11-20T11:00:00Z</dcterms:modified>
</cp:coreProperties>
</file>